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E9B97" w14:textId="208FB66D" w:rsidR="007B78E6" w:rsidRDefault="00E72137" w:rsidP="001A757A">
      <w:pPr>
        <w:jc w:val="center"/>
        <w:outlineLvl w:val="0"/>
        <w:rPr>
          <w:rFonts w:ascii="Times" w:hAnsi="Times"/>
          <w:b/>
        </w:rPr>
      </w:pPr>
      <w:r>
        <w:rPr>
          <w:rFonts w:ascii="Times" w:hAnsi="Times"/>
          <w:b/>
        </w:rPr>
        <w:t xml:space="preserve">Lab </w:t>
      </w:r>
      <w:r w:rsidR="00CE4715">
        <w:rPr>
          <w:rFonts w:ascii="Times" w:hAnsi="Times"/>
          <w:b/>
        </w:rPr>
        <w:t>6</w:t>
      </w:r>
      <w:r>
        <w:rPr>
          <w:rFonts w:ascii="Times" w:hAnsi="Times"/>
          <w:b/>
        </w:rPr>
        <w:t xml:space="preserve"> Exercise – </w:t>
      </w:r>
      <w:r w:rsidR="00CE4715">
        <w:rPr>
          <w:rFonts w:ascii="Times" w:hAnsi="Times"/>
          <w:b/>
        </w:rPr>
        <w:t>1</w:t>
      </w:r>
      <w:r w:rsidR="007E4E72">
        <w:rPr>
          <w:rFonts w:ascii="Times" w:hAnsi="Times"/>
          <w:b/>
        </w:rPr>
        <w:t>3</w:t>
      </w:r>
      <w:r>
        <w:rPr>
          <w:rFonts w:ascii="Times" w:hAnsi="Times"/>
          <w:b/>
        </w:rPr>
        <w:t xml:space="preserve"> October 20</w:t>
      </w:r>
      <w:r w:rsidR="00CE4715">
        <w:rPr>
          <w:rFonts w:ascii="Times" w:hAnsi="Times"/>
          <w:b/>
        </w:rPr>
        <w:t>23</w:t>
      </w:r>
    </w:p>
    <w:p w14:paraId="5543E44B" w14:textId="2DCB0A44" w:rsidR="00C6001C" w:rsidRDefault="00C6001C" w:rsidP="001A757A">
      <w:pPr>
        <w:jc w:val="center"/>
        <w:outlineLvl w:val="0"/>
        <w:rPr>
          <w:rFonts w:ascii="Times" w:hAnsi="Times"/>
          <w:b/>
        </w:rPr>
      </w:pPr>
      <w:r>
        <w:rPr>
          <w:rFonts w:ascii="Times" w:hAnsi="Times"/>
          <w:b/>
        </w:rPr>
        <w:t>Models</w:t>
      </w:r>
      <w:r w:rsidR="00A206B4">
        <w:rPr>
          <w:rFonts w:ascii="Times" w:hAnsi="Times"/>
          <w:b/>
        </w:rPr>
        <w:t xml:space="preserve"> with 2 Predictors</w:t>
      </w:r>
    </w:p>
    <w:p w14:paraId="2899F594" w14:textId="77777777" w:rsidR="00C6001C" w:rsidRDefault="00C6001C" w:rsidP="00C6001C">
      <w:pPr>
        <w:jc w:val="center"/>
        <w:rPr>
          <w:rFonts w:ascii="Times" w:hAnsi="Times"/>
          <w:b/>
        </w:rPr>
      </w:pPr>
    </w:p>
    <w:p w14:paraId="356EEA8F" w14:textId="5FC23D53" w:rsidR="00C6001C" w:rsidRDefault="00C6001C" w:rsidP="00C6001C">
      <w:pPr>
        <w:rPr>
          <w:rFonts w:ascii="Times" w:hAnsi="Times"/>
        </w:rPr>
      </w:pPr>
      <w:r>
        <w:rPr>
          <w:rFonts w:ascii="Times" w:hAnsi="Times"/>
        </w:rPr>
        <w:t xml:space="preserve">The data we’ll be using today are ~real data~ </w:t>
      </w:r>
      <w:r w:rsidR="00DB3B60">
        <w:rPr>
          <w:rFonts w:ascii="Times" w:hAnsi="Times"/>
        </w:rPr>
        <w:t xml:space="preserve">from one of Mitchell Campbell’s </w:t>
      </w:r>
      <w:r w:rsidR="00CE4715">
        <w:rPr>
          <w:rFonts w:ascii="Times" w:hAnsi="Times"/>
        </w:rPr>
        <w:t xml:space="preserve">(a former TA) </w:t>
      </w:r>
      <w:r w:rsidR="00DB3B60">
        <w:rPr>
          <w:rFonts w:ascii="Times" w:hAnsi="Times"/>
        </w:rPr>
        <w:t xml:space="preserve">classroom intervention studies. Classrooms participating in this study were randomly assigned to either receive a brief </w:t>
      </w:r>
      <w:r w:rsidR="00591D0C">
        <w:rPr>
          <w:rFonts w:ascii="Times" w:hAnsi="Times"/>
        </w:rPr>
        <w:t>pro-diversity</w:t>
      </w:r>
      <w:r w:rsidR="00DB3B60">
        <w:rPr>
          <w:rFonts w:ascii="Times" w:hAnsi="Times"/>
        </w:rPr>
        <w:t xml:space="preserve"> intervention on the first day of class or not. Then, two months later, students in these classes were invited by their instructors to participate in a climate survey, which comprised a number of outcome measures of interest.</w:t>
      </w:r>
    </w:p>
    <w:p w14:paraId="7B2947D6" w14:textId="77777777" w:rsidR="00DB3B60" w:rsidRDefault="00DB3B60" w:rsidP="00C6001C">
      <w:pPr>
        <w:rPr>
          <w:rFonts w:ascii="Times" w:hAnsi="Times"/>
        </w:rPr>
      </w:pPr>
    </w:p>
    <w:p w14:paraId="79B5DF6A" w14:textId="5CEA6282" w:rsidR="00DB3B60" w:rsidRDefault="00DB3B60" w:rsidP="00C6001C">
      <w:pPr>
        <w:rPr>
          <w:rFonts w:ascii="Times" w:hAnsi="Times"/>
        </w:rPr>
      </w:pPr>
      <w:r>
        <w:rPr>
          <w:rFonts w:ascii="Times" w:hAnsi="Times"/>
        </w:rPr>
        <w:t xml:space="preserve">Today, we’ll be looking at only one of these outcomes: concern about discrimination. It is argued that concern about discrimination is a good indicator of someone’s positivity toward and familiarity with members of different social groups, as well as their tendency to engage in inclusive behaviors. Concern was measured using a 4-item scale, and the items were written generally (i.e., they were not specific to one target of discrimination). Participants also indicated their </w:t>
      </w:r>
      <w:r w:rsidR="001A757A">
        <w:rPr>
          <w:rFonts w:ascii="Times" w:hAnsi="Times"/>
        </w:rPr>
        <w:t>gender identity</w:t>
      </w:r>
      <w:r>
        <w:rPr>
          <w:rFonts w:ascii="Times" w:hAnsi="Times"/>
        </w:rPr>
        <w:t xml:space="preserve"> (non-cisgender individuals have no score on the </w:t>
      </w:r>
      <w:r w:rsidR="001A757A">
        <w:rPr>
          <w:rFonts w:ascii="Times" w:hAnsi="Times"/>
        </w:rPr>
        <w:t>gender</w:t>
      </w:r>
      <w:r>
        <w:rPr>
          <w:rFonts w:ascii="Times" w:hAnsi="Times"/>
        </w:rPr>
        <w:t xml:space="preserve"> variable) and completed a simple two-item measure of political affiliation, already averaged for you.</w:t>
      </w:r>
    </w:p>
    <w:p w14:paraId="5148DD51" w14:textId="77777777" w:rsidR="00DB3B60" w:rsidRDefault="00DB3B60" w:rsidP="00C6001C">
      <w:pPr>
        <w:rPr>
          <w:rFonts w:ascii="Times" w:hAnsi="Tim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5760"/>
        <w:gridCol w:w="1795"/>
      </w:tblGrid>
      <w:tr w:rsidR="00DB3B60" w14:paraId="0FF7E8E7" w14:textId="77777777" w:rsidTr="00DB3B60">
        <w:trPr>
          <w:trHeight w:val="432"/>
        </w:trPr>
        <w:tc>
          <w:tcPr>
            <w:tcW w:w="1795" w:type="dxa"/>
            <w:vAlign w:val="center"/>
          </w:tcPr>
          <w:p w14:paraId="735F5758" w14:textId="77777777" w:rsidR="00DB3B60" w:rsidRPr="00DB3B60" w:rsidRDefault="00DB3B60" w:rsidP="00DB3B60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Variable name</w:t>
            </w:r>
          </w:p>
        </w:tc>
        <w:tc>
          <w:tcPr>
            <w:tcW w:w="5760" w:type="dxa"/>
            <w:vAlign w:val="center"/>
          </w:tcPr>
          <w:p w14:paraId="2BA6D2E4" w14:textId="77777777" w:rsidR="00DB3B60" w:rsidRPr="00DB3B60" w:rsidRDefault="00DB3B60" w:rsidP="00DB3B60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Description</w:t>
            </w:r>
          </w:p>
        </w:tc>
        <w:tc>
          <w:tcPr>
            <w:tcW w:w="1795" w:type="dxa"/>
            <w:vAlign w:val="center"/>
          </w:tcPr>
          <w:p w14:paraId="39F53B7C" w14:textId="77777777" w:rsidR="00DB3B60" w:rsidRPr="00DB3B60" w:rsidRDefault="00DB3B60" w:rsidP="00DB3B60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Values</w:t>
            </w:r>
          </w:p>
        </w:tc>
      </w:tr>
      <w:tr w:rsidR="00DB3B60" w14:paraId="28327544" w14:textId="77777777" w:rsidTr="00DB3B60">
        <w:trPr>
          <w:trHeight w:val="432"/>
        </w:trPr>
        <w:tc>
          <w:tcPr>
            <w:tcW w:w="1795" w:type="dxa"/>
            <w:vAlign w:val="center"/>
          </w:tcPr>
          <w:p w14:paraId="34AEAC20" w14:textId="6A901DE5" w:rsidR="00DB3B60" w:rsidRDefault="001801F8" w:rsidP="00DB3B6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c</w:t>
            </w:r>
            <w:r w:rsidR="00DB3B60">
              <w:rPr>
                <w:rFonts w:ascii="Times" w:hAnsi="Times"/>
              </w:rPr>
              <w:t>oncern</w:t>
            </w:r>
            <w:r>
              <w:rPr>
                <w:rFonts w:ascii="Times" w:hAnsi="Times"/>
              </w:rPr>
              <w:t>_</w:t>
            </w:r>
            <w:r w:rsidR="00DB3B60">
              <w:rPr>
                <w:rFonts w:ascii="Times" w:hAnsi="Times"/>
              </w:rPr>
              <w:t>1-</w:t>
            </w:r>
            <w:r>
              <w:rPr>
                <w:rFonts w:ascii="Times" w:hAnsi="Times"/>
              </w:rPr>
              <w:t>concern_</w:t>
            </w:r>
            <w:r w:rsidR="00DB3B60">
              <w:rPr>
                <w:rFonts w:ascii="Times" w:hAnsi="Times"/>
              </w:rPr>
              <w:t>4</w:t>
            </w:r>
          </w:p>
        </w:tc>
        <w:tc>
          <w:tcPr>
            <w:tcW w:w="5760" w:type="dxa"/>
            <w:vAlign w:val="center"/>
          </w:tcPr>
          <w:p w14:paraId="2C0E2909" w14:textId="77777777" w:rsidR="00DB3B60" w:rsidRDefault="00DB3B60" w:rsidP="00DB3B6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Items of the concern scale. 1 = low concern, 7 = high</w:t>
            </w:r>
          </w:p>
        </w:tc>
        <w:tc>
          <w:tcPr>
            <w:tcW w:w="1795" w:type="dxa"/>
            <w:vAlign w:val="center"/>
          </w:tcPr>
          <w:p w14:paraId="3648F6D7" w14:textId="77777777" w:rsidR="00DB3B60" w:rsidRDefault="00DB3B60" w:rsidP="00DB3B6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1-7</w:t>
            </w:r>
          </w:p>
        </w:tc>
      </w:tr>
      <w:tr w:rsidR="00DB3B60" w14:paraId="3A67CC8B" w14:textId="77777777" w:rsidTr="00DB3B60">
        <w:trPr>
          <w:trHeight w:val="432"/>
        </w:trPr>
        <w:tc>
          <w:tcPr>
            <w:tcW w:w="1795" w:type="dxa"/>
            <w:vAlign w:val="center"/>
          </w:tcPr>
          <w:p w14:paraId="32C97F68" w14:textId="77777777" w:rsidR="00DB3B60" w:rsidRDefault="00DB3B60" w:rsidP="00DB3B6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pol</w:t>
            </w:r>
          </w:p>
        </w:tc>
        <w:tc>
          <w:tcPr>
            <w:tcW w:w="5760" w:type="dxa"/>
            <w:vAlign w:val="center"/>
          </w:tcPr>
          <w:p w14:paraId="77297A1E" w14:textId="77777777" w:rsidR="00DB3B60" w:rsidRDefault="00DB3B60" w:rsidP="00DB3B6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Participant’s political orientation. 1 = very liberal, 5 = very conservative</w:t>
            </w:r>
          </w:p>
        </w:tc>
        <w:tc>
          <w:tcPr>
            <w:tcW w:w="1795" w:type="dxa"/>
            <w:vAlign w:val="center"/>
          </w:tcPr>
          <w:p w14:paraId="0D3EB9BA" w14:textId="77777777" w:rsidR="00DB3B60" w:rsidRDefault="00DB3B60" w:rsidP="00DB3B6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1-5</w:t>
            </w:r>
          </w:p>
        </w:tc>
      </w:tr>
      <w:tr w:rsidR="00DB3B60" w14:paraId="45BDEEA2" w14:textId="77777777" w:rsidTr="00DB3B60">
        <w:trPr>
          <w:trHeight w:val="432"/>
        </w:trPr>
        <w:tc>
          <w:tcPr>
            <w:tcW w:w="1795" w:type="dxa"/>
            <w:vAlign w:val="center"/>
          </w:tcPr>
          <w:p w14:paraId="3B1EBE46" w14:textId="2240023A" w:rsidR="00DB3B60" w:rsidRDefault="001A757A" w:rsidP="00DB3B60">
            <w:pPr>
              <w:jc w:val="center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gender</w:t>
            </w:r>
            <w:r w:rsidR="00591D0C">
              <w:rPr>
                <w:rFonts w:ascii="Times" w:hAnsi="Times"/>
              </w:rPr>
              <w:t>_c</w:t>
            </w:r>
            <w:proofErr w:type="spellEnd"/>
          </w:p>
        </w:tc>
        <w:tc>
          <w:tcPr>
            <w:tcW w:w="5760" w:type="dxa"/>
            <w:vAlign w:val="center"/>
          </w:tcPr>
          <w:p w14:paraId="25764BBD" w14:textId="4260D3B2" w:rsidR="00DB3B60" w:rsidRDefault="00DB3B60" w:rsidP="001A757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Participant </w:t>
            </w:r>
            <w:r w:rsidR="001A757A">
              <w:rPr>
                <w:rFonts w:ascii="Times" w:hAnsi="Times"/>
              </w:rPr>
              <w:t>gender</w:t>
            </w:r>
            <w:r>
              <w:rPr>
                <w:rFonts w:ascii="Times" w:hAnsi="Times"/>
              </w:rPr>
              <w:t>. -0.5 = men, 0.5 = women</w:t>
            </w:r>
          </w:p>
        </w:tc>
        <w:tc>
          <w:tcPr>
            <w:tcW w:w="1795" w:type="dxa"/>
            <w:vAlign w:val="center"/>
          </w:tcPr>
          <w:p w14:paraId="46445000" w14:textId="77777777" w:rsidR="00DB3B60" w:rsidRDefault="00DB3B60" w:rsidP="00DB3B6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-0.5, 0.5</w:t>
            </w:r>
          </w:p>
        </w:tc>
      </w:tr>
      <w:tr w:rsidR="00DB3B60" w14:paraId="700B8FD7" w14:textId="77777777" w:rsidTr="00DB3B60">
        <w:trPr>
          <w:trHeight w:val="432"/>
        </w:trPr>
        <w:tc>
          <w:tcPr>
            <w:tcW w:w="1795" w:type="dxa"/>
            <w:vAlign w:val="center"/>
          </w:tcPr>
          <w:p w14:paraId="2278A681" w14:textId="6FC5D2F2" w:rsidR="00DB3B60" w:rsidRDefault="00591D0C" w:rsidP="00DB3B60">
            <w:pPr>
              <w:jc w:val="center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c</w:t>
            </w:r>
            <w:r w:rsidR="00120496">
              <w:rPr>
                <w:rFonts w:ascii="Times" w:hAnsi="Times"/>
              </w:rPr>
              <w:t>ondition</w:t>
            </w:r>
            <w:r>
              <w:rPr>
                <w:rFonts w:ascii="Times" w:hAnsi="Times"/>
              </w:rPr>
              <w:t>_c</w:t>
            </w:r>
            <w:proofErr w:type="spellEnd"/>
          </w:p>
        </w:tc>
        <w:tc>
          <w:tcPr>
            <w:tcW w:w="5760" w:type="dxa"/>
            <w:vAlign w:val="center"/>
          </w:tcPr>
          <w:p w14:paraId="09985AB0" w14:textId="745044DD" w:rsidR="00DB3B60" w:rsidRDefault="00120496" w:rsidP="0012049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Whether the participant received the intervention or not</w:t>
            </w:r>
            <w:ins w:id="0" w:author="Sasha Sommerfeldt" w:date="2020-09-29T15:58:00Z">
              <w:r w:rsidR="00DB0638">
                <w:rPr>
                  <w:rFonts w:ascii="Times" w:hAnsi="Times"/>
                </w:rPr>
                <w:br/>
              </w:r>
            </w:ins>
            <w:r w:rsidR="00DB0638">
              <w:rPr>
                <w:rFonts w:ascii="Times" w:hAnsi="Times"/>
              </w:rPr>
              <w:t>-.5 = Control, .5 = Intervention</w:t>
            </w:r>
          </w:p>
        </w:tc>
        <w:tc>
          <w:tcPr>
            <w:tcW w:w="1795" w:type="dxa"/>
            <w:vAlign w:val="center"/>
          </w:tcPr>
          <w:p w14:paraId="34DBD1C7" w14:textId="77777777" w:rsidR="00DB3B60" w:rsidRDefault="00DB3B60" w:rsidP="00DB3B6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-0.5, 0.5</w:t>
            </w:r>
          </w:p>
        </w:tc>
      </w:tr>
    </w:tbl>
    <w:p w14:paraId="069A0F10" w14:textId="77777777" w:rsidR="00DB3B60" w:rsidRDefault="00DB3B60" w:rsidP="00C6001C">
      <w:pPr>
        <w:rPr>
          <w:rFonts w:ascii="Times" w:hAnsi="Times"/>
        </w:rPr>
      </w:pPr>
    </w:p>
    <w:p w14:paraId="5F409846" w14:textId="43057F52" w:rsidR="00120496" w:rsidRDefault="00120496" w:rsidP="00C6001C">
      <w:pPr>
        <w:rPr>
          <w:rFonts w:ascii="Times" w:hAnsi="Times"/>
        </w:rPr>
      </w:pPr>
      <w:r>
        <w:rPr>
          <w:rFonts w:ascii="Times" w:hAnsi="Times"/>
        </w:rPr>
        <w:t xml:space="preserve">*Note: One of the variables excluded here is the specific classroom ID of each participant. As you’ll learn in 710, it is hugely important to consider this information. For </w:t>
      </w:r>
      <w:r w:rsidR="00233BD0">
        <w:rPr>
          <w:rFonts w:ascii="Times" w:hAnsi="Times"/>
        </w:rPr>
        <w:t>this exercise</w:t>
      </w:r>
      <w:r>
        <w:rPr>
          <w:rFonts w:ascii="Times" w:hAnsi="Times"/>
        </w:rPr>
        <w:t>, we’ll just pretend we don’t need to worry about this.</w:t>
      </w:r>
    </w:p>
    <w:p w14:paraId="4C1EAFDD" w14:textId="77777777" w:rsidR="00120496" w:rsidRDefault="00120496" w:rsidP="00C6001C">
      <w:pPr>
        <w:rPr>
          <w:rFonts w:ascii="Times" w:hAnsi="Times"/>
        </w:rPr>
      </w:pPr>
    </w:p>
    <w:p w14:paraId="504D837B" w14:textId="77777777" w:rsidR="00120496" w:rsidRDefault="00120496" w:rsidP="00C6001C">
      <w:pPr>
        <w:rPr>
          <w:rFonts w:ascii="Times" w:hAnsi="Times"/>
        </w:rPr>
      </w:pPr>
      <w:r>
        <w:rPr>
          <w:rFonts w:ascii="Times" w:hAnsi="Times"/>
        </w:rPr>
        <w:t>Mitchell expects the intervention to have a positive effect on individuals’ concern about discrimination.</w:t>
      </w:r>
    </w:p>
    <w:p w14:paraId="48B9E97D" w14:textId="77777777" w:rsidR="00120496" w:rsidRDefault="00120496" w:rsidP="00C6001C">
      <w:pPr>
        <w:rPr>
          <w:rFonts w:ascii="Times" w:hAnsi="Times"/>
        </w:rPr>
      </w:pPr>
    </w:p>
    <w:p w14:paraId="1BF2E29A" w14:textId="6F606A79" w:rsidR="00133160" w:rsidRDefault="00120496" w:rsidP="00133160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Read</w:t>
      </w:r>
      <w:r w:rsidR="0042484A">
        <w:rPr>
          <w:rFonts w:ascii="Times" w:hAnsi="Times"/>
        </w:rPr>
        <w:t xml:space="preserve"> in data</w:t>
      </w:r>
      <w:r w:rsidR="00133160">
        <w:rPr>
          <w:rFonts w:ascii="Times" w:hAnsi="Times"/>
        </w:rPr>
        <w:t xml:space="preserve"> using this</w:t>
      </w:r>
      <w:r w:rsidR="00CE4715" w:rsidRPr="00133160">
        <w:rPr>
          <w:rFonts w:ascii="Times" w:hAnsi="Times"/>
        </w:rPr>
        <w:t xml:space="preserve"> line of code</w:t>
      </w:r>
      <w:r w:rsidR="000E34C5">
        <w:rPr>
          <w:rFonts w:ascii="Times" w:hAnsi="Times"/>
        </w:rPr>
        <w:t>, then inspect the data</w:t>
      </w:r>
      <w:r w:rsidR="00CE4715" w:rsidRPr="00133160">
        <w:rPr>
          <w:rFonts w:ascii="Times" w:hAnsi="Times"/>
        </w:rPr>
        <w:t xml:space="preserve">: </w:t>
      </w:r>
    </w:p>
    <w:p w14:paraId="333CD357" w14:textId="3F848C05" w:rsidR="000E34C5" w:rsidRPr="00133160" w:rsidRDefault="00CE4715" w:rsidP="000E34C5">
      <w:pPr>
        <w:ind w:left="720"/>
        <w:rPr>
          <w:rFonts w:ascii="Times" w:hAnsi="Times"/>
        </w:rPr>
      </w:pPr>
      <w:r w:rsidRPr="00133160">
        <w:rPr>
          <w:rFonts w:ascii="Times" w:hAnsi="Times"/>
        </w:rPr>
        <w:t xml:space="preserve">d &lt;- </w:t>
      </w:r>
      <w:proofErr w:type="spellStart"/>
      <w:r w:rsidRPr="00133160">
        <w:rPr>
          <w:rFonts w:ascii="Times" w:hAnsi="Times"/>
        </w:rPr>
        <w:t>read_</w:t>
      </w:r>
      <w:proofErr w:type="gramStart"/>
      <w:r w:rsidRPr="00133160">
        <w:rPr>
          <w:rFonts w:ascii="Times" w:hAnsi="Times"/>
        </w:rPr>
        <w:t>delim</w:t>
      </w:r>
      <w:proofErr w:type="spellEnd"/>
      <w:r w:rsidRPr="00133160">
        <w:rPr>
          <w:rFonts w:ascii="Times" w:hAnsi="Times"/>
        </w:rPr>
        <w:t>(</w:t>
      </w:r>
      <w:proofErr w:type="gramEnd"/>
      <w:r w:rsidRPr="00133160">
        <w:rPr>
          <w:rFonts w:ascii="Times" w:hAnsi="Times"/>
        </w:rPr>
        <w:t xml:space="preserve">"lab_06_exercise_data.dat", </w:t>
      </w:r>
      <w:proofErr w:type="spellStart"/>
      <w:r w:rsidRPr="00133160">
        <w:rPr>
          <w:rFonts w:ascii="Times" w:hAnsi="Times"/>
        </w:rPr>
        <w:t>delim</w:t>
      </w:r>
      <w:proofErr w:type="spellEnd"/>
      <w:r w:rsidRPr="00133160">
        <w:rPr>
          <w:rFonts w:ascii="Times" w:hAnsi="Times"/>
        </w:rPr>
        <w:t xml:space="preserve"> = "\t")</w:t>
      </w:r>
    </w:p>
    <w:p w14:paraId="6E01692F" w14:textId="77777777" w:rsidR="00CE4715" w:rsidRDefault="00CE4715" w:rsidP="00CE4715">
      <w:pPr>
        <w:pStyle w:val="ListParagraph"/>
        <w:rPr>
          <w:rFonts w:ascii="Times" w:hAnsi="Times"/>
        </w:rPr>
      </w:pPr>
    </w:p>
    <w:p w14:paraId="5759FE8B" w14:textId="4D9AB053" w:rsidR="00416367" w:rsidRDefault="0042484A" w:rsidP="0042484A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Check the reliability of the concern scale. Make a comment in your R script commenting on the reliability. Then, combine the items</w:t>
      </w:r>
      <w:r w:rsidR="005367D9">
        <w:rPr>
          <w:rFonts w:ascii="Times" w:hAnsi="Times"/>
        </w:rPr>
        <w:t xml:space="preserve"> (all four)</w:t>
      </w:r>
      <w:r>
        <w:rPr>
          <w:rFonts w:ascii="Times" w:hAnsi="Times"/>
        </w:rPr>
        <w:t xml:space="preserve"> into a </w:t>
      </w:r>
      <w:r w:rsidR="001A757A">
        <w:rPr>
          <w:rFonts w:ascii="Times" w:hAnsi="Times"/>
        </w:rPr>
        <w:t xml:space="preserve">mean </w:t>
      </w:r>
      <w:r>
        <w:rPr>
          <w:rFonts w:ascii="Times" w:hAnsi="Times"/>
        </w:rPr>
        <w:t>concern score.</w:t>
      </w:r>
      <w:r w:rsidR="002F41BA">
        <w:rPr>
          <w:rFonts w:ascii="Times" w:hAnsi="Times"/>
        </w:rPr>
        <w:t xml:space="preserve"> Check out this new variable</w:t>
      </w:r>
      <w:r w:rsidR="00416367">
        <w:rPr>
          <w:rFonts w:ascii="Times" w:hAnsi="Times"/>
        </w:rPr>
        <w:t xml:space="preserve"> (get stats and make a histogram)</w:t>
      </w:r>
      <w:r w:rsidR="002F41BA">
        <w:rPr>
          <w:rFonts w:ascii="Times" w:hAnsi="Times"/>
        </w:rPr>
        <w:t>. What general statements can you make about the sample based on the stats for this variable?</w:t>
      </w:r>
      <w:r>
        <w:rPr>
          <w:rFonts w:ascii="Times" w:hAnsi="Times"/>
        </w:rPr>
        <w:br/>
        <w:t>Note: There are missing data in this file, so how you compute this score matters!</w:t>
      </w:r>
      <w:r w:rsidR="00416367">
        <w:rPr>
          <w:rFonts w:ascii="Times" w:hAnsi="Times"/>
        </w:rPr>
        <w:br/>
      </w:r>
    </w:p>
    <w:p w14:paraId="7E52992B" w14:textId="2EF9A4CA" w:rsidR="0042484A" w:rsidRDefault="008568F5" w:rsidP="0042484A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Do people who received the intervention have higher concern scores than those who didn’t? Test this question using a linear model, then write a sentence in your script </w:t>
      </w:r>
      <w:r>
        <w:rPr>
          <w:rFonts w:ascii="Times" w:hAnsi="Times"/>
        </w:rPr>
        <w:lastRenderedPageBreak/>
        <w:t>summarizing your conclusion.</w:t>
      </w:r>
      <w:r w:rsidR="00F3307B">
        <w:rPr>
          <w:rFonts w:ascii="Times" w:hAnsi="Times"/>
        </w:rPr>
        <w:br/>
      </w:r>
    </w:p>
    <w:p w14:paraId="41CB0E9E" w14:textId="1436DE70" w:rsidR="00F3307B" w:rsidRDefault="00F3307B" w:rsidP="0042484A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Mitchell has learned that both </w:t>
      </w:r>
      <w:r w:rsidR="001A757A">
        <w:rPr>
          <w:rFonts w:ascii="Times" w:hAnsi="Times"/>
        </w:rPr>
        <w:t>gender</w:t>
      </w:r>
      <w:r>
        <w:rPr>
          <w:rFonts w:ascii="Times" w:hAnsi="Times"/>
        </w:rPr>
        <w:t xml:space="preserve"> and political orientation are strong predictors of certain outcomes in the prejudice domain. </w:t>
      </w:r>
      <w:r w:rsidR="003A5E06">
        <w:rPr>
          <w:rFonts w:ascii="Times" w:hAnsi="Times"/>
        </w:rPr>
        <w:t>Get pairwise correlations</w:t>
      </w:r>
      <w:r w:rsidR="0035119A">
        <w:rPr>
          <w:rFonts w:ascii="Times" w:hAnsi="Times"/>
        </w:rPr>
        <w:t xml:space="preserve">. </w:t>
      </w:r>
      <w:r w:rsidR="0091433F">
        <w:rPr>
          <w:rFonts w:ascii="Times" w:hAnsi="Times"/>
        </w:rPr>
        <w:t>Examine the</w:t>
      </w:r>
      <w:r>
        <w:rPr>
          <w:rFonts w:ascii="Times" w:hAnsi="Times"/>
        </w:rPr>
        <w:t xml:space="preserve"> correlations</w:t>
      </w:r>
      <w:r w:rsidR="0091433F">
        <w:rPr>
          <w:rFonts w:ascii="Times" w:hAnsi="Times"/>
        </w:rPr>
        <w:t xml:space="preserve"> and note whether they are positive or negative and weak, moderat</w:t>
      </w:r>
      <w:r w:rsidR="009E5579">
        <w:rPr>
          <w:rFonts w:ascii="Times" w:hAnsi="Times"/>
        </w:rPr>
        <w:t>e</w:t>
      </w:r>
      <w:r w:rsidR="0091433F">
        <w:rPr>
          <w:rFonts w:ascii="Times" w:hAnsi="Times"/>
        </w:rPr>
        <w:t>, or strong</w:t>
      </w:r>
      <w:r>
        <w:rPr>
          <w:rFonts w:ascii="Times" w:hAnsi="Times"/>
        </w:rPr>
        <w:t>.</w:t>
      </w:r>
      <w:r w:rsidR="00DB2C51">
        <w:rPr>
          <w:rFonts w:ascii="Times" w:hAnsi="Times"/>
        </w:rPr>
        <w:br/>
      </w:r>
    </w:p>
    <w:p w14:paraId="25FC90F3" w14:textId="238478D7" w:rsidR="00DB2C51" w:rsidRDefault="00DB2C51" w:rsidP="0042484A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R</w:t>
      </w:r>
      <w:r w:rsidR="006832C2">
        <w:rPr>
          <w:rFonts w:ascii="Times" w:hAnsi="Times"/>
        </w:rPr>
        <w:t>er</w:t>
      </w:r>
      <w:r w:rsidR="007739C0">
        <w:rPr>
          <w:rFonts w:ascii="Times" w:hAnsi="Times"/>
        </w:rPr>
        <w:t>un the model from Q</w:t>
      </w:r>
      <w:r>
        <w:rPr>
          <w:rFonts w:ascii="Times" w:hAnsi="Times"/>
        </w:rPr>
        <w:t xml:space="preserve">uestion 3, this time </w:t>
      </w:r>
      <w:r w:rsidR="00875F89">
        <w:rPr>
          <w:rFonts w:ascii="Times" w:hAnsi="Times"/>
        </w:rPr>
        <w:t xml:space="preserve">statistically </w:t>
      </w:r>
      <w:r w:rsidR="00996109">
        <w:rPr>
          <w:rFonts w:ascii="Times" w:hAnsi="Times"/>
        </w:rPr>
        <w:t xml:space="preserve">controlling </w:t>
      </w:r>
      <w:r>
        <w:rPr>
          <w:rFonts w:ascii="Times" w:hAnsi="Times"/>
        </w:rPr>
        <w:t xml:space="preserve">for </w:t>
      </w:r>
      <w:r w:rsidR="001A757A">
        <w:rPr>
          <w:rFonts w:ascii="Times" w:hAnsi="Times"/>
        </w:rPr>
        <w:t>gender</w:t>
      </w:r>
      <w:r>
        <w:rPr>
          <w:rFonts w:ascii="Times" w:hAnsi="Times"/>
        </w:rPr>
        <w:t>. Write a comment summarizing your conclusion.</w:t>
      </w:r>
      <w:r>
        <w:rPr>
          <w:rFonts w:ascii="Times" w:hAnsi="Times"/>
        </w:rPr>
        <w:br/>
      </w:r>
    </w:p>
    <w:p w14:paraId="4757948A" w14:textId="6909C68E" w:rsidR="00EC68C9" w:rsidRPr="00DF1123" w:rsidRDefault="007739C0" w:rsidP="00133160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Rerun the model from Q</w:t>
      </w:r>
      <w:r w:rsidR="006832C2">
        <w:rPr>
          <w:rFonts w:ascii="Times" w:hAnsi="Times"/>
        </w:rPr>
        <w:t xml:space="preserve">uestion 3, this time </w:t>
      </w:r>
      <w:r w:rsidR="0033546E">
        <w:rPr>
          <w:rFonts w:ascii="Times" w:hAnsi="Times"/>
        </w:rPr>
        <w:t xml:space="preserve">statistically </w:t>
      </w:r>
      <w:r w:rsidR="00996109">
        <w:rPr>
          <w:rFonts w:ascii="Times" w:hAnsi="Times"/>
        </w:rPr>
        <w:t xml:space="preserve">controlling </w:t>
      </w:r>
      <w:r w:rsidR="006832C2">
        <w:rPr>
          <w:rFonts w:ascii="Times" w:hAnsi="Times"/>
        </w:rPr>
        <w:t>for political orientation. Write a comment summarizing your conclusion.</w:t>
      </w:r>
    </w:p>
    <w:sectPr w:rsidR="00EC68C9" w:rsidRPr="00DF1123" w:rsidSect="00CF3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D54D6"/>
    <w:multiLevelType w:val="hybridMultilevel"/>
    <w:tmpl w:val="B95CA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14742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sha Sommerfeldt">
    <w15:presenceInfo w15:providerId="None" w15:userId="Sasha Sommerfeld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01C"/>
    <w:rsid w:val="00004C30"/>
    <w:rsid w:val="000E34C5"/>
    <w:rsid w:val="00120496"/>
    <w:rsid w:val="00133160"/>
    <w:rsid w:val="001801F8"/>
    <w:rsid w:val="001A757A"/>
    <w:rsid w:val="00233BD0"/>
    <w:rsid w:val="002F41BA"/>
    <w:rsid w:val="003055F9"/>
    <w:rsid w:val="003107FE"/>
    <w:rsid w:val="0033546E"/>
    <w:rsid w:val="0035119A"/>
    <w:rsid w:val="003A5E06"/>
    <w:rsid w:val="00416367"/>
    <w:rsid w:val="0042484A"/>
    <w:rsid w:val="004A7007"/>
    <w:rsid w:val="005367D9"/>
    <w:rsid w:val="00591D0C"/>
    <w:rsid w:val="005E14A5"/>
    <w:rsid w:val="006832C2"/>
    <w:rsid w:val="007739C0"/>
    <w:rsid w:val="007A5805"/>
    <w:rsid w:val="007B78E6"/>
    <w:rsid w:val="007E4E72"/>
    <w:rsid w:val="008568F5"/>
    <w:rsid w:val="00875F89"/>
    <w:rsid w:val="0091433F"/>
    <w:rsid w:val="00996109"/>
    <w:rsid w:val="009E5579"/>
    <w:rsid w:val="00A206B4"/>
    <w:rsid w:val="00A421E0"/>
    <w:rsid w:val="00A9522F"/>
    <w:rsid w:val="00BC1B9C"/>
    <w:rsid w:val="00C3257E"/>
    <w:rsid w:val="00C6001C"/>
    <w:rsid w:val="00C92F1B"/>
    <w:rsid w:val="00CE4715"/>
    <w:rsid w:val="00CF3D14"/>
    <w:rsid w:val="00D36275"/>
    <w:rsid w:val="00D87E16"/>
    <w:rsid w:val="00DB0638"/>
    <w:rsid w:val="00DB2C51"/>
    <w:rsid w:val="00DB3B60"/>
    <w:rsid w:val="00DF1123"/>
    <w:rsid w:val="00DF7F17"/>
    <w:rsid w:val="00E72137"/>
    <w:rsid w:val="00EA1997"/>
    <w:rsid w:val="00EC68C9"/>
    <w:rsid w:val="00F3307B"/>
    <w:rsid w:val="00FA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421B9C"/>
  <w14:defaultImageDpi w14:val="32767"/>
  <w15:docId w15:val="{5B3F6ABE-8657-0B4B-B9BE-1D67F9115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3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04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61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109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9610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610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610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610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61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CAMPBELL</dc:creator>
  <cp:keywords/>
  <dc:description/>
  <cp:lastModifiedBy>Nicholas Vest</cp:lastModifiedBy>
  <cp:revision>5</cp:revision>
  <dcterms:created xsi:type="dcterms:W3CDTF">2023-10-12T03:34:00Z</dcterms:created>
  <dcterms:modified xsi:type="dcterms:W3CDTF">2023-10-12T14:10:00Z</dcterms:modified>
</cp:coreProperties>
</file>